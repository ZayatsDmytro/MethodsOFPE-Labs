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8h00x67hkdy" w:colFirst="0" w:colLast="0"/>
      <w:bookmarkEnd w:id="0"/>
      <w:r w:rsidRPr="00F56717">
        <w:rPr>
          <w:rFonts w:ascii="Times New Roman" w:eastAsia="Times New Roman" w:hAnsi="Times New Roman" w:cs="Times New Roman"/>
          <w:sz w:val="28"/>
          <w:szCs w:val="28"/>
        </w:rPr>
        <w:t>Державний вищий навчальний заклад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Ужгородський національний університет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br/>
        <w:t>Факультет інформаційних технологій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AD28B6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 РОБОТА № </w:t>
      </w:r>
      <w:r w:rsidR="00AD28B6" w:rsidRPr="00AD28B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:rsidR="00F56717" w:rsidRPr="003B45CA" w:rsidRDefault="00F56717" w:rsidP="00C32DA0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36"/>
          <w:szCs w:val="36"/>
        </w:rPr>
        <w:t>Тема:</w:t>
      </w:r>
      <w:r w:rsidRPr="00F5671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32DA0" w:rsidRPr="003B45CA">
        <w:rPr>
          <w:rFonts w:ascii="Times New Roman" w:hAnsi="Times New Roman" w:cs="Times New Roman"/>
          <w:bCs/>
          <w:color w:val="000000"/>
          <w:sz w:val="28"/>
          <w:szCs w:val="28"/>
        </w:rPr>
        <w:t>Моделювання руху тіла, кинутого під кутом до горизонту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студент ІІ курсу</w:t>
      </w:r>
    </w:p>
    <w:p w:rsidR="00F56717" w:rsidRPr="00F56717" w:rsidRDefault="00F56717" w:rsidP="00346BB0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спеціальності: 121 інженерія програмного забезпечення</w:t>
      </w:r>
    </w:p>
    <w:p w:rsidR="00786AB3" w:rsidRDefault="00F56717" w:rsidP="00786AB3">
      <w:pPr>
        <w:tabs>
          <w:tab w:val="left" w:pos="3510"/>
          <w:tab w:val="left" w:pos="5040"/>
        </w:tabs>
        <w:spacing w:line="360" w:lineRule="auto"/>
        <w:ind w:left="5954" w:right="18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>Заяць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Дмитро Ігорович</w:t>
      </w:r>
      <w:bookmarkStart w:id="1" w:name="_heading=h.30j0zll" w:colFirst="0" w:colLast="0"/>
      <w:bookmarkEnd w:id="1"/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</w:t>
      </w:r>
    </w:p>
    <w:p w:rsidR="00786AB3" w:rsidRDefault="00786AB3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56717" w:rsidRPr="00786AB3" w:rsidRDefault="00F56717" w:rsidP="00786AB3">
      <w:pPr>
        <w:tabs>
          <w:tab w:val="left" w:pos="3510"/>
          <w:tab w:val="left" w:pos="5040"/>
        </w:tabs>
        <w:spacing w:line="360" w:lineRule="auto"/>
        <w:ind w:right="1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Ужгород-202</w:t>
      </w:r>
      <w:r w:rsidRPr="00346BB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F56717" w:rsidRPr="00F56717" w:rsidRDefault="00F56717" w:rsidP="00346B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4499" w:rsidRPr="00004499" w:rsidRDefault="00F56717" w:rsidP="00004499">
      <w:pPr>
        <w:pStyle w:val="aa"/>
        <w:spacing w:before="0" w:beforeAutospacing="0" w:after="320" w:afterAutospacing="0"/>
        <w:jc w:val="both"/>
        <w:rPr>
          <w:lang w:val="ru-RU"/>
        </w:rPr>
      </w:pPr>
      <w:bookmarkStart w:id="2" w:name="_t0vwje1qmgs0" w:colFirst="0" w:colLast="0"/>
      <w:bookmarkEnd w:id="2"/>
      <w:r w:rsidRPr="00004499">
        <w:rPr>
          <w:b/>
          <w:sz w:val="28"/>
          <w:szCs w:val="28"/>
          <w:lang w:val="ru-RU"/>
        </w:rPr>
        <w:lastRenderedPageBreak/>
        <w:t>Мета</w:t>
      </w:r>
      <w:r w:rsidRPr="00004499">
        <w:rPr>
          <w:sz w:val="28"/>
          <w:szCs w:val="28"/>
          <w:lang w:val="ru-RU"/>
        </w:rPr>
        <w:t xml:space="preserve">: </w:t>
      </w:r>
      <w:proofErr w:type="spellStart"/>
      <w:proofErr w:type="gramStart"/>
      <w:r w:rsidR="00004499" w:rsidRPr="00004499">
        <w:rPr>
          <w:sz w:val="28"/>
          <w:szCs w:val="28"/>
          <w:lang w:val="ru-RU"/>
        </w:rPr>
        <w:t>Досл</w:t>
      </w:r>
      <w:proofErr w:type="gramEnd"/>
      <w:r w:rsidR="00004499" w:rsidRPr="00004499">
        <w:rPr>
          <w:sz w:val="28"/>
          <w:szCs w:val="28"/>
          <w:lang w:val="ru-RU"/>
        </w:rPr>
        <w:t>ідити</w:t>
      </w:r>
      <w:proofErr w:type="spellEnd"/>
      <w:r w:rsidR="00004499" w:rsidRPr="00004499">
        <w:rPr>
          <w:sz w:val="28"/>
          <w:szCs w:val="28"/>
          <w:lang w:val="ru-RU"/>
        </w:rPr>
        <w:t xml:space="preserve"> та </w:t>
      </w:r>
      <w:proofErr w:type="spellStart"/>
      <w:r w:rsidR="00004499" w:rsidRPr="00004499">
        <w:rPr>
          <w:sz w:val="28"/>
          <w:szCs w:val="28"/>
          <w:lang w:val="ru-RU"/>
        </w:rPr>
        <w:t>візуалізувати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рух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тіла</w:t>
      </w:r>
      <w:proofErr w:type="spellEnd"/>
      <w:r w:rsidR="00004499" w:rsidRPr="00004499">
        <w:rPr>
          <w:sz w:val="28"/>
          <w:szCs w:val="28"/>
          <w:lang w:val="ru-RU"/>
        </w:rPr>
        <w:t xml:space="preserve">, кинутого </w:t>
      </w:r>
      <w:proofErr w:type="spellStart"/>
      <w:r w:rsidR="00004499" w:rsidRPr="00004499">
        <w:rPr>
          <w:sz w:val="28"/>
          <w:szCs w:val="28"/>
          <w:lang w:val="ru-RU"/>
        </w:rPr>
        <w:t>під</w:t>
      </w:r>
      <w:proofErr w:type="spellEnd"/>
      <w:r w:rsidR="00004499" w:rsidRPr="00004499">
        <w:rPr>
          <w:sz w:val="28"/>
          <w:szCs w:val="28"/>
          <w:lang w:val="ru-RU"/>
        </w:rPr>
        <w:t xml:space="preserve"> кутом до горизонту. </w:t>
      </w:r>
      <w:proofErr w:type="spellStart"/>
      <w:r w:rsidR="00004499" w:rsidRPr="00004499">
        <w:rPr>
          <w:sz w:val="28"/>
          <w:szCs w:val="28"/>
          <w:lang w:val="ru-RU"/>
        </w:rPr>
        <w:t>Використовуючи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математичні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моделі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аналізувати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траєкторію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руху</w:t>
      </w:r>
      <w:proofErr w:type="spellEnd"/>
      <w:r w:rsidR="00004499" w:rsidRPr="00004499">
        <w:rPr>
          <w:sz w:val="28"/>
          <w:szCs w:val="28"/>
          <w:lang w:val="ru-RU"/>
        </w:rPr>
        <w:t xml:space="preserve">, </w:t>
      </w:r>
      <w:proofErr w:type="spellStart"/>
      <w:r w:rsidR="00004499" w:rsidRPr="00004499">
        <w:rPr>
          <w:sz w:val="28"/>
          <w:szCs w:val="28"/>
          <w:lang w:val="ru-RU"/>
        </w:rPr>
        <w:t>висоту</w:t>
      </w:r>
      <w:proofErr w:type="spellEnd"/>
      <w:r w:rsidR="00004499" w:rsidRPr="00004499">
        <w:rPr>
          <w:sz w:val="28"/>
          <w:szCs w:val="28"/>
          <w:lang w:val="ru-RU"/>
        </w:rPr>
        <w:t xml:space="preserve"> максимального </w:t>
      </w:r>
      <w:proofErr w:type="spellStart"/>
      <w:proofErr w:type="gramStart"/>
      <w:r w:rsidR="00004499" w:rsidRPr="00004499">
        <w:rPr>
          <w:sz w:val="28"/>
          <w:szCs w:val="28"/>
          <w:lang w:val="ru-RU"/>
        </w:rPr>
        <w:t>п</w:t>
      </w:r>
      <w:proofErr w:type="gramEnd"/>
      <w:r w:rsidR="00004499" w:rsidRPr="00004499">
        <w:rPr>
          <w:sz w:val="28"/>
          <w:szCs w:val="28"/>
          <w:lang w:val="ru-RU"/>
        </w:rPr>
        <w:t>ідйому</w:t>
      </w:r>
      <w:proofErr w:type="spellEnd"/>
      <w:r w:rsidR="00004499" w:rsidRPr="00004499">
        <w:rPr>
          <w:sz w:val="28"/>
          <w:szCs w:val="28"/>
          <w:lang w:val="ru-RU"/>
        </w:rPr>
        <w:t xml:space="preserve">, час </w:t>
      </w:r>
      <w:proofErr w:type="spellStart"/>
      <w:r w:rsidR="00004499" w:rsidRPr="00004499">
        <w:rPr>
          <w:sz w:val="28"/>
          <w:szCs w:val="28"/>
          <w:lang w:val="ru-RU"/>
        </w:rPr>
        <w:t>польоту</w:t>
      </w:r>
      <w:proofErr w:type="spellEnd"/>
      <w:r w:rsidR="00004499" w:rsidRPr="00004499">
        <w:rPr>
          <w:sz w:val="28"/>
          <w:szCs w:val="28"/>
          <w:lang w:val="ru-RU"/>
        </w:rPr>
        <w:t xml:space="preserve"> та </w:t>
      </w:r>
      <w:proofErr w:type="spellStart"/>
      <w:r w:rsidR="00004499" w:rsidRPr="00004499">
        <w:rPr>
          <w:sz w:val="28"/>
          <w:szCs w:val="28"/>
          <w:lang w:val="ru-RU"/>
        </w:rPr>
        <w:t>інші</w:t>
      </w:r>
      <w:proofErr w:type="spellEnd"/>
      <w:r w:rsidR="00004499" w:rsidRPr="00004499">
        <w:rPr>
          <w:sz w:val="28"/>
          <w:szCs w:val="28"/>
          <w:lang w:val="ru-RU"/>
        </w:rPr>
        <w:t xml:space="preserve"> </w:t>
      </w:r>
      <w:proofErr w:type="spellStart"/>
      <w:r w:rsidR="00004499" w:rsidRPr="00004499">
        <w:rPr>
          <w:sz w:val="28"/>
          <w:szCs w:val="28"/>
          <w:lang w:val="ru-RU"/>
        </w:rPr>
        <w:t>параметри</w:t>
      </w:r>
      <w:proofErr w:type="spellEnd"/>
      <w:r w:rsidR="00004499" w:rsidRPr="00004499">
        <w:rPr>
          <w:sz w:val="28"/>
          <w:szCs w:val="28"/>
          <w:lang w:val="ru-RU"/>
        </w:rPr>
        <w:t>.</w:t>
      </w:r>
    </w:p>
    <w:p w:rsidR="00F56717" w:rsidRPr="00004499" w:rsidRDefault="00F56717" w:rsidP="00346BB0">
      <w:pPr>
        <w:pStyle w:val="a5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</w:p>
    <w:p w:rsidR="00F56717" w:rsidRPr="00F56717" w:rsidRDefault="00F56717" w:rsidP="00346BB0">
      <w:pPr>
        <w:spacing w:line="360" w:lineRule="auto"/>
        <w:rPr>
          <w:rFonts w:ascii="Times New Roman" w:hAnsi="Times New Roman" w:cs="Times New Roman"/>
        </w:rPr>
      </w:pP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F56717" w:rsidRPr="00F56717" w:rsidRDefault="00F56717" w:rsidP="00346B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Використовуючи базові навички програмування побудувати траєкторію руху матеріальної точки </w:t>
      </w:r>
      <w:r w:rsidR="007849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дією сили тяжіння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>в залежності від вхідних параметрів, які будуть задані користувачем: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а ) х0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б) у0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в) кут</w:t>
      </w:r>
    </w:p>
    <w:p w:rsidR="00F56717" w:rsidRPr="00F56717" w:rsidRDefault="00F56717" w:rsidP="00B7328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г) початкова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швидкiсть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56717" w:rsidRPr="00F56717" w:rsidRDefault="00F56717" w:rsidP="00346BB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Як видно з графіку, користувач повинен мати змогу задавати колір траєкторії, а також мати можливість очистити графік. </w:t>
      </w:r>
    </w:p>
    <w:p w:rsidR="00F56717" w:rsidRPr="00346BB0" w:rsidRDefault="00F56717" w:rsidP="00346BB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56717" w:rsidRPr="00F56717" w:rsidRDefault="00F56717" w:rsidP="00346BB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>Оформити звіт виконаної роботи, згідно взірця</w:t>
      </w:r>
    </w:p>
    <w:p w:rsidR="00346BB0" w:rsidRPr="00236911" w:rsidRDefault="00F56717" w:rsidP="00686E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Отримані результати (завантажити на </w:t>
      </w:r>
      <w:proofErr w:type="spellStart"/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репозиторій</w:t>
      </w:r>
      <w:proofErr w:type="spellEnd"/>
      <w:r w:rsidR="00236911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6911" w:rsidRPr="002369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Pr="00F56717">
        <w:rPr>
          <w:rFonts w:ascii="Times New Roman" w:eastAsia="Times New Roman" w:hAnsi="Times New Roman" w:cs="Times New Roman"/>
          <w:b/>
          <w:sz w:val="28"/>
          <w:szCs w:val="28"/>
        </w:rPr>
        <w:t>звіт,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завантажити у </w:t>
      </w:r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папку курсу</w:t>
      </w:r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підпапку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лабораторної роботи та </w:t>
      </w:r>
      <w:proofErr w:type="spellStart"/>
      <w:r w:rsidRPr="00F56717">
        <w:rPr>
          <w:rFonts w:ascii="Times New Roman" w:eastAsia="Times New Roman" w:hAnsi="Times New Roman" w:cs="Times New Roman"/>
          <w:i/>
          <w:sz w:val="28"/>
          <w:szCs w:val="28"/>
        </w:rPr>
        <w:t>підпаку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 із назвою, що відповідає вашому прізвищу). Якщо код завантажено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 xml:space="preserve">, то у звіті потрібно вказати посилання на </w:t>
      </w:r>
      <w:proofErr w:type="spellStart"/>
      <w:r w:rsidRPr="00F56717"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 w:rsidRPr="00F5671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69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  </w:t>
      </w:r>
      <w:r w:rsidR="00686EC8" w:rsidRPr="00686EC8">
        <w:t>https://github.com/ZayatsDmytro/MethodsOFPE-Labs</w:t>
      </w:r>
      <w:r w:rsidRPr="00236911">
        <w:rPr>
          <w:rFonts w:ascii="Times New Roman" w:hAnsi="Times New Roman" w:cs="Times New Roman"/>
          <w:sz w:val="28"/>
          <w:szCs w:val="28"/>
        </w:rPr>
        <w:br/>
      </w:r>
      <w:r w:rsidRPr="00236911">
        <w:rPr>
          <w:rFonts w:ascii="Times New Roman" w:hAnsi="Times New Roman" w:cs="Times New Roman"/>
          <w:sz w:val="28"/>
          <w:szCs w:val="28"/>
        </w:rPr>
        <w:br/>
      </w:r>
    </w:p>
    <w:p w:rsidR="004D7723" w:rsidRDefault="004D7723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</w:p>
    <w:p w:rsidR="00B73289" w:rsidRDefault="00B73289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  <w:bookmarkStart w:id="3" w:name="_GoBack"/>
      <w:bookmarkEnd w:id="3"/>
    </w:p>
    <w:p w:rsidR="00B73289" w:rsidRDefault="00B73289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</w:p>
    <w:p w:rsidR="00346BB0" w:rsidRPr="00346BB0" w:rsidRDefault="00346BB0" w:rsidP="00786AB3">
      <w:pPr>
        <w:pStyle w:val="aa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4B2090" w:rsidRPr="004B2090" w:rsidRDefault="004B2090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Створив нову гілку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4B2090" w:rsidRPr="004B2090" w:rsidRDefault="004B2090" w:rsidP="004B209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B20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EF8D88" wp14:editId="0C1561F7">
            <wp:extent cx="5733415" cy="1046838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090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Додав шаблон лаб1 для лаб2.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Видалив зайві класи.</w:t>
      </w:r>
    </w:p>
    <w:p w:rsidR="004B2090" w:rsidRPr="004B2090" w:rsidRDefault="004B2090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 нові елементи(кнопки і надписи), видалив зайві елементи форми.</w:t>
      </w:r>
    </w:p>
    <w:p w:rsidR="00A72EAC" w:rsidRDefault="004B2090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B20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F1123B" wp14:editId="77465193">
            <wp:extent cx="5733415" cy="2681719"/>
            <wp:effectExtent l="0" t="0" r="63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Додав логіку малювання траєкторії для тіла кинутого під горизонтом.</w:t>
      </w:r>
    </w:p>
    <w:p w:rsidR="00A72EAC" w:rsidRDefault="00A72EAC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72EA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5D61D1E" wp14:editId="4424E6B1">
            <wp:extent cx="5733415" cy="205998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09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72EAC" w:rsidRDefault="00A72EAC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Змінив логіку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відмалювання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координатної осі.</w:t>
      </w:r>
    </w:p>
    <w:p w:rsidR="00A72EAC" w:rsidRPr="00A72EAC" w:rsidRDefault="00A72EAC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72EA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85ACBB" wp14:editId="1FAB2B78">
            <wp:extent cx="5733415" cy="2931637"/>
            <wp:effectExtent l="0" t="0" r="63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AC" w:rsidRDefault="004B2090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Відредагував логіку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ImageGraphicsHelper</w:t>
      </w:r>
      <w:proofErr w:type="spellEnd"/>
      <w:r w:rsidRPr="004B20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новий вид руху.</w:t>
      </w:r>
    </w:p>
    <w:p w:rsidR="004B2090" w:rsidRDefault="00A72EAC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72EA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ACDC9F4" wp14:editId="7D74DED1">
            <wp:extent cx="5733415" cy="3649539"/>
            <wp:effectExtent l="0" t="0" r="63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090" w:rsidRPr="004B2090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2090">
        <w:rPr>
          <w:rFonts w:ascii="Times New Roman" w:hAnsi="Times New Roman" w:cs="Times New Roman"/>
          <w:sz w:val="28"/>
          <w:szCs w:val="28"/>
          <w:lang w:val="uk-UA"/>
        </w:rPr>
        <w:t>Додав усі зміни.</w:t>
      </w:r>
      <w:r w:rsidR="004B2090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4B2090">
        <w:rPr>
          <w:rFonts w:ascii="Times New Roman" w:hAnsi="Times New Roman" w:cs="Times New Roman"/>
          <w:sz w:val="28"/>
          <w:szCs w:val="28"/>
          <w:lang w:val="uk-UA"/>
        </w:rPr>
        <w:t>Закомітив</w:t>
      </w:r>
      <w:proofErr w:type="spellEnd"/>
      <w:r w:rsidR="004B209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2090" w:rsidRDefault="004B2090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Запушив. </w:t>
      </w:r>
    </w:p>
    <w:p w:rsidR="00A72EAC" w:rsidRDefault="004B2090" w:rsidP="00B204F9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пулл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56717" w:rsidRPr="00F56717">
        <w:rPr>
          <w:rFonts w:ascii="Times New Roman" w:hAnsi="Times New Roman" w:cs="Times New Roman"/>
          <w:sz w:val="28"/>
          <w:szCs w:val="28"/>
        </w:rPr>
        <w:br/>
      </w:r>
    </w:p>
    <w:p w:rsidR="00A72EAC" w:rsidRPr="00A72EAC" w:rsidRDefault="00F56717" w:rsidP="00B732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процесі виконання лабораторної роботи було розглянуто принципи побудови траєкторії руху матеріальної точки під дією сили тяжіння при заданих початкових умовах, таких як початкові координати, кут запуску та початкова швидкість. </w:t>
      </w:r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створив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задавати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ці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вибирати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колі</w:t>
      </w:r>
      <w:proofErr w:type="gram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очищати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="00A72EAC"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72EAC" w:rsidRPr="00A72EAC" w:rsidRDefault="00A72EAC" w:rsidP="00B732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траєкторії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створив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координатної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осі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Кр</w:t>
      </w:r>
      <w:proofErr w:type="gram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доопрацьовано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3289">
        <w:rPr>
          <w:rFonts w:ascii="Times New Roman" w:eastAsia="Times New Roman" w:hAnsi="Times New Roman" w:cs="Times New Roman"/>
          <w:sz w:val="28"/>
          <w:szCs w:val="28"/>
          <w:lang w:val="en-US"/>
        </w:rPr>
        <w:t>ImageGraphicsHelper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адаптувавши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72EAC" w:rsidRPr="00A72EAC" w:rsidRDefault="00A72EAC" w:rsidP="00B732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закомічені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пушен</w:t>
      </w:r>
      <w:proofErr w:type="gram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оформлені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72EAC" w:rsidRPr="00A72EAC" w:rsidRDefault="00A72EAC" w:rsidP="00B732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Завдяки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виконанню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поглиблене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кутом до горизонту та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вдосконалив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72EA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56717" w:rsidRPr="00A72EAC" w:rsidRDefault="00F56717" w:rsidP="00B204F9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2EAC" w:rsidRPr="00A72EAC" w:rsidRDefault="00A72EAC" w:rsidP="00B204F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72EAC" w:rsidRPr="00A72E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A9C"/>
    <w:multiLevelType w:val="multilevel"/>
    <w:tmpl w:val="ECC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64B27"/>
    <w:multiLevelType w:val="multilevel"/>
    <w:tmpl w:val="A7C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2F4A"/>
    <w:multiLevelType w:val="multilevel"/>
    <w:tmpl w:val="E0B2C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076403B"/>
    <w:multiLevelType w:val="multilevel"/>
    <w:tmpl w:val="A9AA7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58E13E9"/>
    <w:multiLevelType w:val="multilevel"/>
    <w:tmpl w:val="193E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BB"/>
    <w:rsid w:val="00004499"/>
    <w:rsid w:val="001A1A13"/>
    <w:rsid w:val="00236911"/>
    <w:rsid w:val="00346BB0"/>
    <w:rsid w:val="003B45CA"/>
    <w:rsid w:val="004B2090"/>
    <w:rsid w:val="004D7723"/>
    <w:rsid w:val="00686EC8"/>
    <w:rsid w:val="007849CE"/>
    <w:rsid w:val="00786AB3"/>
    <w:rsid w:val="00920681"/>
    <w:rsid w:val="00932D18"/>
    <w:rsid w:val="00A72EAC"/>
    <w:rsid w:val="00AD28B6"/>
    <w:rsid w:val="00B10ABB"/>
    <w:rsid w:val="00B204F9"/>
    <w:rsid w:val="00B73289"/>
    <w:rsid w:val="00C32DA0"/>
    <w:rsid w:val="00F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  <w:style w:type="character" w:styleId="HTML">
    <w:name w:val="HTML Code"/>
    <w:basedOn w:val="a0"/>
    <w:uiPriority w:val="99"/>
    <w:semiHidden/>
    <w:unhideWhenUsed/>
    <w:rsid w:val="00A72E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6717"/>
    <w:pPr>
      <w:spacing w:after="0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F5671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F56717"/>
    <w:rPr>
      <w:rFonts w:ascii="Arial" w:eastAsia="Arial" w:hAnsi="Arial" w:cs="Arial"/>
      <w:sz w:val="52"/>
      <w:szCs w:val="52"/>
      <w:lang w:val="uk"/>
    </w:rPr>
  </w:style>
  <w:style w:type="paragraph" w:styleId="a5">
    <w:name w:val="Subtitle"/>
    <w:basedOn w:val="a"/>
    <w:next w:val="a"/>
    <w:link w:val="a6"/>
    <w:rsid w:val="00F5671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F56717"/>
    <w:rPr>
      <w:rFonts w:ascii="Arial" w:eastAsia="Arial" w:hAnsi="Arial" w:cs="Arial"/>
      <w:color w:val="666666"/>
      <w:sz w:val="30"/>
      <w:szCs w:val="30"/>
      <w:lang w:val="uk"/>
    </w:rPr>
  </w:style>
  <w:style w:type="paragraph" w:styleId="a7">
    <w:name w:val="Balloon Text"/>
    <w:basedOn w:val="a"/>
    <w:link w:val="a8"/>
    <w:uiPriority w:val="99"/>
    <w:semiHidden/>
    <w:unhideWhenUsed/>
    <w:rsid w:val="00F5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6717"/>
    <w:rPr>
      <w:rFonts w:ascii="Tahoma" w:eastAsia="Arial" w:hAnsi="Tahoma" w:cs="Tahoma"/>
      <w:sz w:val="16"/>
      <w:szCs w:val="16"/>
      <w:lang w:val="uk"/>
    </w:rPr>
  </w:style>
  <w:style w:type="character" w:styleId="a9">
    <w:name w:val="Hyperlink"/>
    <w:basedOn w:val="a0"/>
    <w:uiPriority w:val="99"/>
    <w:unhideWhenUsed/>
    <w:rsid w:val="00F56717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34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46BB0"/>
    <w:rPr>
      <w:b/>
      <w:bCs/>
    </w:rPr>
  </w:style>
  <w:style w:type="character" w:styleId="HTML">
    <w:name w:val="HTML Code"/>
    <w:basedOn w:val="a0"/>
    <w:uiPriority w:val="99"/>
    <w:semiHidden/>
    <w:unhideWhenUsed/>
    <w:rsid w:val="00A72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12</cp:revision>
  <dcterms:created xsi:type="dcterms:W3CDTF">2025-03-11T09:59:00Z</dcterms:created>
  <dcterms:modified xsi:type="dcterms:W3CDTF">2025-03-26T14:18:00Z</dcterms:modified>
</cp:coreProperties>
</file>