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8h00x67hkdy" w:colFirst="0" w:colLast="0"/>
      <w:bookmarkEnd w:id="0"/>
      <w:r w:rsidRPr="00F56717">
        <w:rPr>
          <w:rFonts w:ascii="Times New Roman" w:eastAsia="Times New Roman" w:hAnsi="Times New Roman" w:cs="Times New Roman"/>
          <w:sz w:val="28"/>
          <w:szCs w:val="28"/>
        </w:rPr>
        <w:t>Державний вищий навчальний заклад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Ужгородський національний університет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Факультет інформаційних технологій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 РОБОТА № </w:t>
      </w:r>
      <w:r w:rsidRPr="00F5671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1</w:t>
      </w:r>
    </w:p>
    <w:p w:rsidR="00F56717" w:rsidRPr="00F56717" w:rsidRDefault="00F56717" w:rsidP="00346BB0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>Тема:</w:t>
      </w:r>
      <w:r w:rsidRPr="00F5671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>Моделювання кінематики прямолінійного руху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студент ІІ курсу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спеціальності: 121 інженерія програмного забезпечення</w:t>
      </w:r>
    </w:p>
    <w:p w:rsidR="00786AB3" w:rsidRDefault="00F56717" w:rsidP="00786AB3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>Заяць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Дмитро Ігорович</w:t>
      </w:r>
      <w:bookmarkStart w:id="1" w:name="_heading=h.30j0zll" w:colFirst="0" w:colLast="0"/>
      <w:bookmarkEnd w:id="1"/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</w:t>
      </w:r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6717" w:rsidRPr="00786AB3" w:rsidRDefault="00F56717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Ужгород-202</w:t>
      </w:r>
      <w:r w:rsidRPr="00346B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F56717" w:rsidRPr="00F56717" w:rsidRDefault="00F56717" w:rsidP="00346B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pStyle w:val="a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0vwje1qmgs0" w:colFirst="0" w:colLast="0"/>
      <w:bookmarkEnd w:id="2"/>
      <w:r w:rsidRPr="00F5671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Мета</w:t>
      </w:r>
      <w:r w:rsidRPr="00F56717">
        <w:rPr>
          <w:rFonts w:ascii="Times New Roman" w:eastAsia="Times New Roman" w:hAnsi="Times New Roman" w:cs="Times New Roman"/>
          <w:color w:val="auto"/>
          <w:sz w:val="28"/>
          <w:szCs w:val="28"/>
        </w:rPr>
        <w:t>: отримати уявлення про принципи побудови траєкторії руху тіла.</w:t>
      </w:r>
    </w:p>
    <w:p w:rsidR="00F56717" w:rsidRPr="00F56717" w:rsidRDefault="00F56717" w:rsidP="00346BB0">
      <w:pPr>
        <w:spacing w:line="360" w:lineRule="auto"/>
        <w:rPr>
          <w:rFonts w:ascii="Times New Roman" w:hAnsi="Times New Roman" w:cs="Times New Roman"/>
        </w:rPr>
      </w:pP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Використовуючи базові навички програмування побудувати траєкторію руху матеріальної точки в залежності від вхідних параметрів, які будуть задані користувачем: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а ) х0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б) у0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в) кут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г) початкова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швидкiсть</w:t>
      </w:r>
      <w:proofErr w:type="spellEnd"/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д) прискорення 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ins w:id="3" w:author="Олексій Аскерович Олексій" w:date="2024-03-05T00:15:00Z">
        <w:r w:rsidRPr="00F56717">
          <w:rPr>
            <w:rFonts w:ascii="Times New Roman" w:eastAsia="Times New Roman" w:hAnsi="Times New Roman" w:cs="Times New Roman"/>
            <w:sz w:val="28"/>
            <w:szCs w:val="28"/>
          </w:rPr>
          <w:tab/>
        </w:r>
      </w:ins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Приклад отриманого результату:</w:t>
      </w:r>
    </w:p>
    <w:p w:rsidR="00F56717" w:rsidRPr="00F56717" w:rsidRDefault="00F56717" w:rsidP="00346BB0">
      <w:pPr>
        <w:spacing w:line="36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63FD1140" wp14:editId="7E8BB790">
            <wp:extent cx="5731200" cy="29083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Як видно з графіку, користувач повинен мати змогу задавати колір траєкторії, а також мати можливість очистити графік. 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346BB0" w:rsidRDefault="00F56717" w:rsidP="00346B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Оформити звіт виконаної роботи, згідно взірця</w:t>
      </w:r>
    </w:p>
    <w:p w:rsidR="00346BB0" w:rsidRPr="00236911" w:rsidRDefault="00F56717" w:rsidP="00786AB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Отримані результати (завантажити на </w:t>
      </w:r>
      <w:proofErr w:type="spellStart"/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репозиторій</w:t>
      </w:r>
      <w:proofErr w:type="spellEnd"/>
      <w:r w:rsidR="00236911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6911" w:rsidRPr="002369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звіт,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завантажити у </w:t>
      </w:r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папку курсу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підпапку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та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із назвою, що відповідає вашому прізвищу). Якщо код завантажено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то у звіті потрібно вказати посилання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69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r w:rsidR="00920681" w:rsidRPr="00236911">
        <w:fldChar w:fldCharType="begin"/>
      </w:r>
      <w:r w:rsidR="00920681" w:rsidRPr="00236911">
        <w:instrText xml:space="preserve"> </w:instrText>
      </w:r>
      <w:r w:rsidR="00920681">
        <w:instrText>HYPERLINK</w:instrText>
      </w:r>
      <w:r w:rsidR="00920681" w:rsidRPr="00236911">
        <w:instrText xml:space="preserve"> "</w:instrText>
      </w:r>
      <w:r w:rsidR="00920681">
        <w:instrText>https</w:instrText>
      </w:r>
      <w:r w:rsidR="00920681" w:rsidRPr="00236911">
        <w:instrText>://</w:instrText>
      </w:r>
      <w:r w:rsidR="00920681">
        <w:instrText>github</w:instrText>
      </w:r>
      <w:r w:rsidR="00920681" w:rsidRPr="00236911">
        <w:instrText>.</w:instrText>
      </w:r>
      <w:r w:rsidR="00920681">
        <w:instrText>com</w:instrText>
      </w:r>
      <w:r w:rsidR="00920681" w:rsidRPr="00236911">
        <w:instrText>/</w:instrText>
      </w:r>
      <w:r w:rsidR="00920681">
        <w:instrText>ZayatsDmytro</w:instrText>
      </w:r>
      <w:r w:rsidR="00920681" w:rsidRPr="00236911">
        <w:instrText>/</w:instrText>
      </w:r>
      <w:r w:rsidR="00920681">
        <w:instrText>MethodsOfPE</w:instrText>
      </w:r>
      <w:r w:rsidR="00920681" w:rsidRPr="00236911">
        <w:instrText xml:space="preserve">" </w:instrText>
      </w:r>
      <w:r w:rsidR="00920681" w:rsidRPr="00236911">
        <w:fldChar w:fldCharType="separate"/>
      </w:r>
      <w:r w:rsidRPr="00236911">
        <w:rPr>
          <w:rStyle w:val="a9"/>
          <w:rFonts w:ascii="Times New Roman" w:hAnsi="Times New Roman" w:cs="Times New Roman"/>
          <w:sz w:val="28"/>
          <w:szCs w:val="28"/>
        </w:rPr>
        <w:t>https://github.com/ZayatsDmytro/MethodsOfPE</w:t>
      </w:r>
      <w:r w:rsidR="00920681" w:rsidRPr="00236911">
        <w:rPr>
          <w:rStyle w:val="a9"/>
          <w:rFonts w:ascii="Times New Roman" w:hAnsi="Times New Roman" w:cs="Times New Roman"/>
          <w:sz w:val="28"/>
          <w:szCs w:val="28"/>
        </w:rPr>
        <w:fldChar w:fldCharType="end"/>
      </w:r>
      <w:r w:rsidRPr="00236911">
        <w:rPr>
          <w:rFonts w:ascii="Times New Roman" w:hAnsi="Times New Roman" w:cs="Times New Roman"/>
          <w:sz w:val="28"/>
          <w:szCs w:val="28"/>
        </w:rPr>
        <w:br/>
      </w:r>
      <w:r w:rsidRPr="00236911">
        <w:rPr>
          <w:rFonts w:ascii="Times New Roman" w:hAnsi="Times New Roman" w:cs="Times New Roman"/>
          <w:sz w:val="28"/>
          <w:szCs w:val="28"/>
        </w:rPr>
        <w:br/>
      </w:r>
    </w:p>
    <w:p w:rsidR="00346BB0" w:rsidRPr="00346BB0" w:rsidRDefault="00346BB0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346BB0" w:rsidRDefault="00346BB0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346BB0">
        <w:rPr>
          <w:sz w:val="28"/>
          <w:szCs w:val="28"/>
          <w:lang w:val="uk-UA"/>
        </w:rPr>
        <w:br/>
      </w:r>
      <w:r w:rsidRPr="00346BB0">
        <w:rPr>
          <w:b/>
          <w:bCs/>
          <w:sz w:val="28"/>
          <w:szCs w:val="28"/>
          <w:lang w:val="uk"/>
        </w:rPr>
        <w:t>Інтерфейс та елементи управління</w:t>
      </w:r>
      <w:r w:rsidRPr="00346BB0">
        <w:rPr>
          <w:sz w:val="28"/>
          <w:szCs w:val="28"/>
          <w:lang w:val="uk"/>
        </w:rPr>
        <w:br/>
        <w:t>На форму були додані всі необхідні елементи управління: кнопки, попередження (</w:t>
      </w:r>
      <w:r w:rsidRPr="00346BB0">
        <w:rPr>
          <w:sz w:val="28"/>
          <w:szCs w:val="28"/>
        </w:rPr>
        <w:t>Labels</w:t>
      </w:r>
      <w:r w:rsidRPr="00346BB0">
        <w:rPr>
          <w:sz w:val="28"/>
          <w:szCs w:val="28"/>
          <w:lang w:val="uk"/>
        </w:rPr>
        <w:t>), рисунки (</w:t>
      </w:r>
      <w:proofErr w:type="spellStart"/>
      <w:r w:rsidRPr="00346BB0">
        <w:rPr>
          <w:sz w:val="28"/>
          <w:szCs w:val="28"/>
        </w:rPr>
        <w:t>PictureBox</w:t>
      </w:r>
      <w:proofErr w:type="spellEnd"/>
      <w:r w:rsidRPr="00346BB0">
        <w:rPr>
          <w:sz w:val="28"/>
          <w:szCs w:val="28"/>
          <w:lang w:val="uk"/>
        </w:rPr>
        <w:t xml:space="preserve">), </w:t>
      </w:r>
      <w:proofErr w:type="spellStart"/>
      <w:r w:rsidRPr="00346BB0">
        <w:rPr>
          <w:sz w:val="28"/>
          <w:szCs w:val="28"/>
        </w:rPr>
        <w:t>TextBox</w:t>
      </w:r>
      <w:proofErr w:type="spellEnd"/>
      <w:r w:rsidRPr="00346BB0">
        <w:rPr>
          <w:sz w:val="28"/>
          <w:szCs w:val="28"/>
          <w:lang w:val="uk"/>
        </w:rPr>
        <w:t xml:space="preserve"> для вводу даних користувача, а також кнопка для вибору кольору траєкторії. </w:t>
      </w:r>
      <w:proofErr w:type="spellStart"/>
      <w:r w:rsidRPr="00346BB0">
        <w:rPr>
          <w:sz w:val="28"/>
          <w:szCs w:val="28"/>
          <w:lang w:val="ru-RU"/>
        </w:rPr>
        <w:t>Всі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ці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елементи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було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налаштовано</w:t>
      </w:r>
      <w:proofErr w:type="spellEnd"/>
      <w:r w:rsidRPr="00346BB0">
        <w:rPr>
          <w:sz w:val="28"/>
          <w:szCs w:val="28"/>
          <w:lang w:val="ru-RU"/>
        </w:rPr>
        <w:t xml:space="preserve"> таким чином, </w:t>
      </w:r>
      <w:proofErr w:type="spellStart"/>
      <w:r w:rsidRPr="00346BB0">
        <w:rPr>
          <w:sz w:val="28"/>
          <w:szCs w:val="28"/>
          <w:lang w:val="ru-RU"/>
        </w:rPr>
        <w:t>щоб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забезпечити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зручність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користування</w:t>
      </w:r>
      <w:proofErr w:type="spellEnd"/>
      <w:r w:rsidRPr="00346BB0">
        <w:rPr>
          <w:sz w:val="28"/>
          <w:szCs w:val="28"/>
          <w:lang w:val="ru-RU"/>
        </w:rPr>
        <w:t xml:space="preserve"> та </w:t>
      </w:r>
      <w:proofErr w:type="spellStart"/>
      <w:r w:rsidRPr="00346BB0">
        <w:rPr>
          <w:sz w:val="28"/>
          <w:szCs w:val="28"/>
          <w:lang w:val="ru-RU"/>
        </w:rPr>
        <w:t>відображення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необхідної</w:t>
      </w:r>
      <w:proofErr w:type="spellEnd"/>
      <w:r w:rsidRPr="00346BB0">
        <w:rPr>
          <w:sz w:val="28"/>
          <w:szCs w:val="28"/>
          <w:lang w:val="ru-RU"/>
        </w:rPr>
        <w:t xml:space="preserve"> </w:t>
      </w:r>
      <w:proofErr w:type="spellStart"/>
      <w:r w:rsidRPr="00346BB0">
        <w:rPr>
          <w:sz w:val="28"/>
          <w:szCs w:val="28"/>
          <w:lang w:val="ru-RU"/>
        </w:rPr>
        <w:t>інформації</w:t>
      </w:r>
      <w:proofErr w:type="spellEnd"/>
      <w:r w:rsidRPr="00346BB0">
        <w:rPr>
          <w:sz w:val="28"/>
          <w:szCs w:val="28"/>
          <w:lang w:val="ru-RU"/>
        </w:rPr>
        <w:t>.</w:t>
      </w:r>
    </w:p>
    <w:p w:rsidR="00786AB3" w:rsidRDefault="00786AB3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786AB3">
        <w:rPr>
          <w:noProof/>
          <w:sz w:val="28"/>
          <w:szCs w:val="28"/>
        </w:rPr>
        <w:drawing>
          <wp:inline distT="0" distB="0" distL="0" distR="0" wp14:anchorId="59639FBC" wp14:editId="6D698A85">
            <wp:extent cx="5508809" cy="265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97" cy="26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Pr="00346BB0" w:rsidRDefault="00786AB3" w:rsidP="00346BB0">
      <w:pPr>
        <w:pStyle w:val="aa"/>
        <w:spacing w:line="360" w:lineRule="auto"/>
        <w:rPr>
          <w:sz w:val="28"/>
          <w:szCs w:val="28"/>
          <w:lang w:val="ru-RU"/>
        </w:rPr>
      </w:pPr>
      <w:r w:rsidRPr="00786AB3">
        <w:rPr>
          <w:noProof/>
          <w:sz w:val="28"/>
          <w:szCs w:val="28"/>
        </w:rPr>
        <w:lastRenderedPageBreak/>
        <w:drawing>
          <wp:inline distT="0" distB="0" distL="0" distR="0" wp14:anchorId="28613C71" wp14:editId="1E470F30">
            <wp:extent cx="5733415" cy="21402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P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Прив'язка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подій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елементів</w:t>
      </w:r>
      <w:proofErr w:type="spellEnd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прив'язано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6BB0" w:rsidRP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кнопку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малює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6BB0" w:rsidRP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Очищення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форми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кнопки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Очистити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очистити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всю форму,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6BB0" w:rsidRDefault="00346BB0" w:rsidP="00346B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Зміна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колі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BE6DF" wp14:editId="6F444522">
            <wp:extent cx="5733415" cy="151911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C037D8" wp14:editId="518CE1A9">
            <wp:extent cx="5733415" cy="10131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122D3A" wp14:editId="666ED7AD">
            <wp:extent cx="5733415" cy="29757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EEB78B" wp14:editId="0782B9AC">
            <wp:extent cx="5733415" cy="89982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469D6" wp14:editId="230F628D">
            <wp:extent cx="4763165" cy="2600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7614D65" wp14:editId="0D3AA44A">
            <wp:extent cx="7782380" cy="259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7445" cy="25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2C18AB" wp14:editId="45E3833F">
            <wp:extent cx="6725431" cy="195942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5193" cy="19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3" w:rsidRPr="00346BB0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75CBC" wp14:editId="1A2BDAAA">
            <wp:extent cx="6349783" cy="125185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7141" cy="12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Перевірка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вводу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Д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ля кожного текстового поля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іряється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межам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в межах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-250 до 250).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неправильного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поруч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полем вводу.</w:t>
      </w:r>
    </w:p>
    <w:p w:rsidR="00786AB3" w:rsidRPr="00346BB0" w:rsidRDefault="00786AB3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2590E6" wp14:editId="1FFDF2EB">
            <wp:extent cx="5733415" cy="314602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даними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траєктор</w:t>
      </w:r>
      <w:proofErr w:type="gram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кнопки "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Намалювати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кут,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час,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врахуванням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кут. Результат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зображується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координатній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Pr="00346BB0" w:rsidRDefault="00786AB3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AB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98D940" wp14:editId="7413B75E">
            <wp:extent cx="3037114" cy="260967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314" cy="26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B0" w:rsidRPr="00346BB0" w:rsidRDefault="00346BB0" w:rsidP="00346BB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Рефакторинг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коду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В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проведений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6BB0" w:rsidRPr="00346BB0" w:rsidRDefault="00346BB0" w:rsidP="00346B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Зайві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дозволило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ідтримку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</w:t>
      </w:r>
    </w:p>
    <w:p w:rsidR="00346BB0" w:rsidRDefault="00346BB0" w:rsidP="00346B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розбитий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принципу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Single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Responsibility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Principle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SRP</w:t>
      </w:r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дозволило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ільш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легким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доповнень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86AB3" w:rsidRPr="00346BB0" w:rsidRDefault="00786AB3" w:rsidP="00786A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6AB3" w:rsidRPr="00346BB0" w:rsidRDefault="00786AB3" w:rsidP="00786A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GraphicsHelper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осей.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реалізує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малювання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траєкторії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координатних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осей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сітки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86AB3" w:rsidRPr="00346BB0" w:rsidRDefault="00786AB3" w:rsidP="00786A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InputValidator</w:t>
      </w:r>
      <w:proofErr w:type="spellEnd"/>
      <w:r w:rsidRPr="00346B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</w:t>
      </w:r>
      <w:proofErr w:type="gram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є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346B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межам.</w:t>
      </w:r>
    </w:p>
    <w:p w:rsidR="00B204F9" w:rsidRP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другого способу: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Створили окремий клас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намалювання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траєкторії на малюнку і збереження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підпапки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ImageGraphicsHelper</w:t>
      </w:r>
      <w:proofErr w:type="spellEnd"/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DrawTrajectoryAndSaveToFile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angle,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acceleration,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trajectoryColor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TimeInterval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600;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.FromImage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(bitmap))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DrawCoordinateAxes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trajectoryColor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alpha = (360 - angle)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180;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 = 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x0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-y0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(x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v0 * time *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alpha) + 0.5 * acceleration * time * time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(alpha);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v0 * time *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alpha) + 0.5 * acceleration * time * time *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(alpha);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graphics.FillEllipse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pen.Brush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)x,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)y, 6, 6);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TimeInterval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bitmap.Save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System.Drawing.Imaging.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ImageFormat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bookmarkStart w:id="4" w:name="_GoBack"/>
      <w:bookmarkEnd w:id="4"/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DrawCoordinateAxes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graphics)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600;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"Arial"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10);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font, brush,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2) + 5,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2) + 5);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gridPen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.LightGray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1f);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3f);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x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gridPen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y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y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gridPen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y);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i =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 x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- 1; x += 50, i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2 - 7, 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+ 7);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!=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font, brush, x - 10,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+ 8);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i =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2; y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InitialYOffset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y -= 50, i += 50)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basicPen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2 - 7, y,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+ 7, y);</w:t>
      </w:r>
    </w:p>
    <w:p w:rsid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!=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font, brush,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InitialXOffset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AxesXSize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2 + 5, y);</w:t>
      </w:r>
    </w:p>
    <w:p w:rsidR="00B204F9" w:rsidRP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:rsidR="00B204F9" w:rsidRPr="00B204F9" w:rsidRDefault="00B204F9" w:rsidP="00B204F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</w:pP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B204F9" w:rsidRDefault="00B204F9" w:rsidP="00B204F9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B204F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br/>
      </w:r>
      <w:r w:rsidRPr="00B204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D2F7B" wp14:editId="563EC394">
            <wp:extent cx="5058481" cy="17909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F9" w:rsidRDefault="00B204F9" w:rsidP="00B204F9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4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1585B" wp14:editId="2E58BBDC">
            <wp:extent cx="5733415" cy="10376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F9" w:rsidRPr="00B204F9" w:rsidRDefault="00B204F9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204F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 методи для роботи з рядками, назва файлу визначається як поточний час в точності до секунд з приставкою </w:t>
      </w:r>
      <w:r w:rsidRPr="00B204F9">
        <w:rPr>
          <w:rFonts w:ascii="Times New Roman" w:hAnsi="Times New Roman" w:cs="Times New Roman"/>
          <w:sz w:val="28"/>
          <w:szCs w:val="28"/>
          <w:lang w:val="en-US"/>
        </w:rPr>
        <w:t>trajectory</w:t>
      </w:r>
      <w:r w:rsidRPr="00B204F9">
        <w:rPr>
          <w:rFonts w:ascii="Times New Roman" w:hAnsi="Times New Roman" w:cs="Times New Roman"/>
          <w:sz w:val="28"/>
          <w:szCs w:val="28"/>
          <w:lang w:val="uk-UA"/>
        </w:rPr>
        <w:t xml:space="preserve">_ і зберігається у поточній директорії у папці </w:t>
      </w:r>
      <w:r w:rsidRPr="00B204F9">
        <w:rPr>
          <w:rFonts w:ascii="Times New Roman" w:hAnsi="Times New Roman" w:cs="Times New Roman"/>
          <w:sz w:val="28"/>
          <w:szCs w:val="28"/>
          <w:lang w:val="en-US"/>
        </w:rPr>
        <w:t>trajectory</w:t>
      </w:r>
      <w:r w:rsidRPr="00B204F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B204F9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B204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6717" w:rsidRPr="00F56717" w:rsidRDefault="00F56717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56717">
        <w:rPr>
          <w:rFonts w:ascii="Times New Roman" w:hAnsi="Times New Roman" w:cs="Times New Roman"/>
          <w:sz w:val="28"/>
          <w:szCs w:val="28"/>
        </w:rPr>
        <w:br/>
      </w:r>
      <w:r w:rsidRPr="00346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отримав уявлення про принципи побудови траєкторії руху тіла, виконав практичне завдання де рух матеріальної точки залежав від вхідних параметрів заданих користувачем. Робота була виконана за допомогою платформи 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саме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мови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простору імен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F567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F56717" w:rsidRPr="00F56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A9C"/>
    <w:multiLevelType w:val="multilevel"/>
    <w:tmpl w:val="ECC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64B27"/>
    <w:multiLevelType w:val="multilevel"/>
    <w:tmpl w:val="A7C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2F4A"/>
    <w:multiLevelType w:val="multilevel"/>
    <w:tmpl w:val="E0B2C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76403B"/>
    <w:multiLevelType w:val="multilevel"/>
    <w:tmpl w:val="A9AA7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58E13E9"/>
    <w:multiLevelType w:val="multilevel"/>
    <w:tmpl w:val="193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BB"/>
    <w:rsid w:val="00236911"/>
    <w:rsid w:val="00346BB0"/>
    <w:rsid w:val="00786AB3"/>
    <w:rsid w:val="00920681"/>
    <w:rsid w:val="00932D18"/>
    <w:rsid w:val="00B10ABB"/>
    <w:rsid w:val="00B204F9"/>
    <w:rsid w:val="00F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</cp:revision>
  <dcterms:created xsi:type="dcterms:W3CDTF">2025-03-11T09:59:00Z</dcterms:created>
  <dcterms:modified xsi:type="dcterms:W3CDTF">2025-03-12T13:44:00Z</dcterms:modified>
</cp:coreProperties>
</file>